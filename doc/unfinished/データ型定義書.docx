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1455"/>
        <w:gridCol w:w="705"/>
        <w:gridCol w:w="5220"/>
        <w:tblGridChange w:id="0">
          <w:tblGrid>
            <w:gridCol w:w="2520"/>
            <w:gridCol w:w="1455"/>
            <w:gridCol w:w="705"/>
            <w:gridCol w:w="5220"/>
          </w:tblGrid>
        </w:tblGridChange>
      </w:tblGrid>
      <w:tr w:rsidR="00E5215C" w:rsidRPr="00E5215C" w:rsidTr="007A0779">
        <w:trPr>
          <w:cantSplit/>
          <w:trHeight w:val="308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12029" w:rsidRPr="00E5215C" w:rsidRDefault="00C12029" w:rsidP="0018014C">
            <w:pPr>
              <w:snapToGrid w:val="0"/>
              <w:spacing w:line="209" w:lineRule="auto"/>
              <w:jc w:val="center"/>
              <w:rPr>
                <w:rFonts w:ascii="メイリオ" w:eastAsia="メイリオ" w:hAnsi="メイリオ" w:cs="メイリオ"/>
                <w:bCs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bCs/>
                <w:sz w:val="18"/>
                <w:szCs w:val="18"/>
              </w:rPr>
              <w:t>データ型名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12029" w:rsidRPr="00E5215C" w:rsidRDefault="00847E26" w:rsidP="0018014C">
            <w:pPr>
              <w:snapToGrid w:val="0"/>
              <w:spacing w:line="209" w:lineRule="auto"/>
              <w:jc w:val="center"/>
              <w:rPr>
                <w:rFonts w:ascii="メイリオ" w:eastAsia="メイリオ" w:hAnsi="メイリオ" w:cs="メイリオ"/>
                <w:bCs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bCs/>
                <w:sz w:val="18"/>
                <w:szCs w:val="18"/>
              </w:rPr>
              <w:t>型</w:t>
            </w:r>
            <w:r w:rsidR="00C12029" w:rsidRPr="00E5215C">
              <w:rPr>
                <w:rFonts w:ascii="メイリオ" w:eastAsia="メイリオ" w:hAnsi="メイリオ" w:cs="メイリオ" w:hint="eastAsia"/>
                <w:bCs/>
                <w:sz w:val="18"/>
                <w:szCs w:val="18"/>
              </w:rPr>
              <w:t>定義</w:t>
            </w:r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12029" w:rsidRPr="00E5215C" w:rsidRDefault="00C12029" w:rsidP="0018014C">
            <w:pPr>
              <w:snapToGrid w:val="0"/>
              <w:spacing w:line="209" w:lineRule="auto"/>
              <w:jc w:val="center"/>
              <w:rPr>
                <w:rFonts w:ascii="メイリオ" w:eastAsia="メイリオ" w:hAnsi="メイリオ" w:cs="メイリオ"/>
                <w:bCs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bCs/>
                <w:sz w:val="18"/>
                <w:szCs w:val="18"/>
              </w:rPr>
              <w:t>桁数</w:t>
            </w:r>
          </w:p>
        </w:tc>
        <w:tc>
          <w:tcPr>
            <w:tcW w:w="52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12029" w:rsidRPr="00E5215C" w:rsidRDefault="00C12029" w:rsidP="0018014C">
            <w:pPr>
              <w:snapToGrid w:val="0"/>
              <w:spacing w:line="209" w:lineRule="auto"/>
              <w:jc w:val="center"/>
              <w:rPr>
                <w:rFonts w:ascii="メイリオ" w:eastAsia="メイリオ" w:hAnsi="メイリオ" w:cs="メイリオ"/>
                <w:bCs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bCs/>
                <w:sz w:val="18"/>
                <w:szCs w:val="18"/>
              </w:rPr>
              <w:t>説明</w:t>
            </w:r>
          </w:p>
        </w:tc>
      </w:tr>
      <w:tr w:rsidR="00E5215C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メンバーコード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6</w:t>
            </w:r>
          </w:p>
        </w:tc>
        <w:tc>
          <w:tcPr>
            <w:tcW w:w="5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メンバーごとのコード</w:t>
            </w:r>
          </w:p>
          <w:p w:rsidR="00E02E42" w:rsidRPr="00E5215C" w:rsidDel="00E37C81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del w:id="1" w:author="正規ユーザー" w:date="2017-06-09T10:55:00Z"/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 xml:space="preserve">    顧客　  "CM" + 4桁の整数値（例：CM0004）</w:t>
            </w:r>
          </w:p>
          <w:p w:rsidR="00E02E42" w:rsidRPr="00E5215C" w:rsidRDefault="00E02E42" w:rsidP="00D90B8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del w:id="2" w:author="正規ユーザー" w:date="2017-06-09T10:55:00Z">
              <w:r w:rsidRPr="00E5215C" w:rsidDel="00E37C81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 xml:space="preserve">    </w:delText>
              </w:r>
              <w:r w:rsidR="00D90B85" w:rsidDel="00E37C81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従業員</w:delText>
              </w:r>
              <w:r w:rsidRPr="00E5215C" w:rsidDel="00E37C81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 xml:space="preserve">  6桁の整数値（例：543210）</w:delText>
              </w:r>
            </w:del>
          </w:p>
        </w:tc>
      </w:tr>
      <w:tr w:rsidR="00E5215C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02E42" w:rsidRPr="00E5215C" w:rsidRDefault="00566774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メンバー名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42" w:rsidRPr="00E5215C" w:rsidRDefault="007A0779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20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メンバーの名前</w:t>
            </w:r>
          </w:p>
        </w:tc>
      </w:tr>
      <w:tr w:rsidR="00E5215C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メールアドレス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100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2E42" w:rsidRPr="00E5215C" w:rsidRDefault="00E02E42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メンバーのメールアドレス</w:t>
            </w:r>
          </w:p>
        </w:tc>
      </w:tr>
      <w:tr w:rsidR="00566774" w:rsidRPr="00E5215C" w:rsidDel="00977CAD" w:rsidTr="007A0779">
        <w:trPr>
          <w:cantSplit/>
          <w:trHeight w:val="313"/>
          <w:del w:id="3" w:author="正規ユーザー" w:date="2017-06-09T10:38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66774" w:rsidRPr="00E5215C" w:rsidDel="00977CAD" w:rsidRDefault="00566774" w:rsidP="00F271B5">
            <w:pPr>
              <w:pStyle w:val="Web"/>
              <w:spacing w:before="0" w:beforeAutospacing="0" w:after="0" w:afterAutospacing="0"/>
              <w:textAlignment w:val="baseline"/>
              <w:rPr>
                <w:del w:id="4" w:author="正規ユーザー" w:date="2017-06-09T10:38:00Z"/>
                <w:rFonts w:ascii="メイリオ" w:eastAsia="メイリオ" w:hAnsi="メイリオ" w:cs="メイリオ"/>
                <w:kern w:val="24"/>
                <w:sz w:val="18"/>
                <w:szCs w:val="18"/>
              </w:rPr>
            </w:pPr>
            <w:del w:id="5" w:author="正規ユーザー" w:date="2017-06-09T10:38:00Z">
              <w:r w:rsidDel="00977CAD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権限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74" w:rsidRPr="00E5215C" w:rsidDel="00977CAD" w:rsidRDefault="00566774" w:rsidP="00F271B5">
            <w:pPr>
              <w:pStyle w:val="Web"/>
              <w:spacing w:before="0" w:beforeAutospacing="0" w:after="0" w:afterAutospacing="0"/>
              <w:textAlignment w:val="baseline"/>
              <w:rPr>
                <w:del w:id="6" w:author="正規ユーザー" w:date="2017-06-09T10:38:00Z"/>
                <w:rFonts w:ascii="メイリオ" w:eastAsia="メイリオ" w:hAnsi="メイリオ" w:cs="メイリオ"/>
                <w:kern w:val="24"/>
                <w:sz w:val="18"/>
                <w:szCs w:val="18"/>
              </w:rPr>
            </w:pPr>
            <w:del w:id="7" w:author="正規ユーザー" w:date="2017-06-09T10:38:00Z">
              <w:r w:rsidDel="00977CAD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74" w:rsidRPr="00E5215C" w:rsidDel="00977CAD" w:rsidRDefault="00566774" w:rsidP="00F271B5">
            <w:pPr>
              <w:pStyle w:val="Web"/>
              <w:spacing w:before="0" w:beforeAutospacing="0" w:after="0" w:afterAutospacing="0"/>
              <w:textAlignment w:val="baseline"/>
              <w:rPr>
                <w:del w:id="8" w:author="正規ユーザー" w:date="2017-06-09T10:38:00Z"/>
                <w:rFonts w:ascii="メイリオ" w:eastAsia="メイリオ" w:hAnsi="メイリオ" w:cs="メイリオ"/>
                <w:kern w:val="24"/>
                <w:sz w:val="18"/>
                <w:szCs w:val="18"/>
              </w:rPr>
            </w:pPr>
            <w:del w:id="9" w:author="正規ユーザー" w:date="2017-06-09T10:38:00Z">
              <w:r w:rsidDel="00977CAD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15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66774" w:rsidDel="00977CAD" w:rsidRDefault="00566774" w:rsidP="00F271B5">
            <w:pPr>
              <w:pStyle w:val="Web"/>
              <w:spacing w:before="0" w:beforeAutospacing="0" w:after="0" w:afterAutospacing="0"/>
              <w:textAlignment w:val="baseline"/>
              <w:rPr>
                <w:del w:id="10" w:author="正規ユーザー" w:date="2017-06-09T10:38:00Z"/>
                <w:rFonts w:ascii="メイリオ" w:eastAsia="メイリオ" w:hAnsi="メイリオ" w:cs="メイリオ"/>
                <w:kern w:val="24"/>
                <w:sz w:val="18"/>
                <w:szCs w:val="18"/>
              </w:rPr>
            </w:pPr>
            <w:del w:id="11" w:author="正規ユーザー" w:date="2017-06-09T10:38:00Z">
              <w:r w:rsidDel="00977CAD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メンバーの権限</w:delText>
              </w:r>
            </w:del>
          </w:p>
          <w:p w:rsidR="00566774" w:rsidDel="00353A15" w:rsidRDefault="00566774" w:rsidP="00353A15">
            <w:pPr>
              <w:pStyle w:val="Web"/>
              <w:spacing w:before="0" w:beforeAutospacing="0" w:after="0" w:afterAutospacing="0"/>
              <w:textAlignment w:val="baseline"/>
              <w:rPr>
                <w:del w:id="12" w:author="正規ユーザー" w:date="2017-06-09T10:00:00Z"/>
                <w:rFonts w:ascii="メイリオ" w:eastAsia="メイリオ" w:hAnsi="メイリオ" w:cs="メイリオ"/>
                <w:kern w:val="24"/>
                <w:sz w:val="18"/>
                <w:szCs w:val="18"/>
              </w:rPr>
            </w:pPr>
            <w:del w:id="13" w:author="正規ユーザー" w:date="2017-06-09T10:38:00Z">
              <w:r w:rsidDel="00977CAD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 xml:space="preserve">　　顧客　Customer</w:delText>
              </w:r>
            </w:del>
          </w:p>
          <w:p w:rsidR="00566774" w:rsidRPr="00E5215C" w:rsidDel="00977CAD" w:rsidRDefault="00566774" w:rsidP="00353A15">
            <w:pPr>
              <w:pStyle w:val="Web"/>
              <w:spacing w:before="0" w:beforeAutospacing="0" w:after="0" w:afterAutospacing="0"/>
              <w:textAlignment w:val="baseline"/>
              <w:rPr>
                <w:del w:id="14" w:author="正規ユーザー" w:date="2017-06-09T10:38:00Z"/>
                <w:rFonts w:ascii="メイリオ" w:eastAsia="メイリオ" w:hAnsi="メイリオ" w:cs="メイリオ"/>
                <w:kern w:val="24"/>
                <w:sz w:val="18"/>
                <w:szCs w:val="18"/>
              </w:rPr>
            </w:pPr>
            <w:del w:id="15" w:author="正規ユーザー" w:date="2017-06-09T10:00:00Z"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 xml:space="preserve">　　従業員　Employee</w:delText>
              </w:r>
            </w:del>
          </w:p>
        </w:tc>
      </w:tr>
      <w:tr w:rsidR="00062AD7" w:rsidRPr="00E5215C" w:rsidTr="00396BB7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Default="00062AD7" w:rsidP="006D7E8A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パスワード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Default="00062AD7" w:rsidP="006D7E8A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Default="00062AD7" w:rsidP="006D7E8A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15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Default="00062AD7" w:rsidP="006D7E8A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パスワード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郵便番号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メンバーの郵便番号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都道府県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メンバーの都道府県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住所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E02E42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5</w:t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Pr="00E5215C" w:rsidRDefault="00062AD7" w:rsidP="00F271B5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メンバーの住所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電話番号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Default="00062AD7" w:rsidP="00E02E42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13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メンバーの電話番号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商品コード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Pr="00E5215C" w:rsidRDefault="00062AD7" w:rsidP="00E02E42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販売対象となる商品ごとのコード</w:t>
            </w:r>
          </w:p>
          <w:p w:rsidR="00062AD7" w:rsidDel="00353A15" w:rsidRDefault="00062AD7" w:rsidP="00D90B85">
            <w:pPr>
              <w:tabs>
                <w:tab w:val="left" w:pos="1175"/>
              </w:tabs>
              <w:snapToGrid w:val="0"/>
              <w:spacing w:line="209" w:lineRule="auto"/>
              <w:rPr>
                <w:del w:id="16" w:author="正規ユーザー" w:date="2017-06-09T10:01:00Z"/>
                <w:rFonts w:ascii="メイリオ" w:eastAsia="メイリオ" w:hAnsi="メイリオ" w:cs="メイリオ"/>
                <w:sz w:val="18"/>
                <w:szCs w:val="18"/>
              </w:rPr>
            </w:pPr>
            <w:del w:id="17" w:author="正規ユーザー" w:date="2017-06-09T10:01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 xml:space="preserve">　　</w:delText>
              </w:r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パッケージ</w:delText>
              </w:r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</w:delText>
              </w:r>
            </w:del>
          </w:p>
          <w:p w:rsidR="00062AD7" w:rsidDel="00353A15" w:rsidRDefault="00062AD7" w:rsidP="00CD1C78">
            <w:pPr>
              <w:tabs>
                <w:tab w:val="left" w:pos="1175"/>
              </w:tabs>
              <w:snapToGrid w:val="0"/>
              <w:spacing w:line="209" w:lineRule="auto"/>
              <w:ind w:firstLineChars="600" w:firstLine="1080"/>
              <w:rPr>
                <w:del w:id="18" w:author="正規ユーザー" w:date="2017-06-09T10:01:00Z"/>
                <w:rFonts w:ascii="メイリオ" w:eastAsia="メイリオ" w:hAnsi="メイリオ" w:cs="メイリオ"/>
                <w:kern w:val="24"/>
                <w:sz w:val="18"/>
                <w:szCs w:val="18"/>
              </w:rPr>
            </w:pPr>
            <w:del w:id="19" w:author="正規ユーザー" w:date="2017-06-09T10:01:00Z"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"</w:delText>
              </w:r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TOR</w:delText>
              </w:r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 xml:space="preserve">" + </w:delText>
              </w:r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6</w:delText>
              </w:r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桁の整数値（例：</w:delText>
              </w:r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TOR</w:delText>
              </w:r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000</w:delText>
              </w:r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00</w:delText>
              </w:r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4）</w:delText>
              </w:r>
            </w:del>
          </w:p>
          <w:p w:rsidR="00062AD7" w:rsidDel="00C112D2" w:rsidRDefault="00062AD7" w:rsidP="00CD1C78">
            <w:pPr>
              <w:tabs>
                <w:tab w:val="left" w:pos="1175"/>
              </w:tabs>
              <w:snapToGrid w:val="0"/>
              <w:spacing w:line="209" w:lineRule="auto"/>
              <w:ind w:firstLineChars="200" w:firstLine="360"/>
              <w:rPr>
                <w:del w:id="20" w:author="正規ユーザー" w:date="2017-06-09T10:21:00Z"/>
                <w:rFonts w:ascii="メイリオ" w:eastAsia="メイリオ" w:hAnsi="メイリオ" w:cs="メイリオ"/>
                <w:kern w:val="24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</w:t>
            </w:r>
            <w:r>
              <w:rPr>
                <w:rFonts w:ascii="メイリオ" w:eastAsia="メイリオ" w:hAnsi="メイリオ" w:cs="メイリオ"/>
                <w:sz w:val="18"/>
                <w:szCs w:val="18"/>
              </w:rPr>
              <w:tab/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"</w:t>
            </w:r>
            <w:r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HTL</w:t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 xml:space="preserve">" + </w:t>
            </w:r>
            <w:r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6</w:t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桁の整数値（例：</w:t>
            </w:r>
            <w:r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HTL</w:t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000</w:t>
            </w:r>
            <w:r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00</w:t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4）</w:t>
            </w:r>
          </w:p>
          <w:p w:rsidR="00062AD7" w:rsidRDefault="00062AD7" w:rsidP="00C112D2">
            <w:pPr>
              <w:tabs>
                <w:tab w:val="left" w:pos="1175"/>
              </w:tabs>
              <w:snapToGrid w:val="0"/>
              <w:spacing w:line="209" w:lineRule="auto"/>
              <w:ind w:firstLineChars="200" w:firstLine="360"/>
              <w:rPr>
                <w:rFonts w:ascii="メイリオ" w:eastAsia="メイリオ" w:hAnsi="メイリオ" w:cs="メイリオ"/>
                <w:sz w:val="18"/>
                <w:szCs w:val="18"/>
              </w:rPr>
              <w:pPrChange w:id="21" w:author="正規ユーザー" w:date="2017-06-09T10:21:00Z">
                <w:pPr>
                  <w:tabs>
                    <w:tab w:val="left" w:pos="1175"/>
                  </w:tabs>
                  <w:snapToGrid w:val="0"/>
                  <w:spacing w:line="209" w:lineRule="auto"/>
                </w:pPr>
              </w:pPrChange>
            </w:pPr>
            <w:del w:id="22" w:author="正規ユーザー" w:date="2017-06-09T10:00:00Z"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 xml:space="preserve">　　</w:delText>
              </w:r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フライト</w:delText>
              </w:r>
              <w:r w:rsidDel="00353A15">
                <w:rPr>
                  <w:rFonts w:ascii="メイリオ" w:eastAsia="メイリオ" w:hAnsi="メイリオ" w:cs="メイリオ"/>
                  <w:sz w:val="18"/>
                  <w:szCs w:val="18"/>
                </w:rPr>
                <w:tab/>
              </w:r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"</w:delText>
              </w:r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FLY</w:delText>
              </w:r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 xml:space="preserve">" + </w:delText>
              </w:r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6</w:delText>
              </w:r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桁の整数値（例：</w:delText>
              </w:r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FLY</w:delText>
              </w:r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000</w:delText>
              </w:r>
              <w:r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00</w:delText>
              </w:r>
              <w:r w:rsidRPr="00E5215C" w:rsidDel="00353A15">
                <w:rPr>
                  <w:rFonts w:ascii="メイリオ" w:eastAsia="メイリオ" w:hAnsi="メイリオ" w:cs="メイリオ" w:hint="eastAsia"/>
                  <w:kern w:val="24"/>
                  <w:sz w:val="18"/>
                  <w:szCs w:val="18"/>
                </w:rPr>
                <w:delText>4）</w:delText>
              </w:r>
            </w:del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決済方法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Pr="00E5215C" w:rsidRDefault="00062AD7" w:rsidP="00E02E42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Default="00062AD7" w:rsidP="007A0779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購入決済の方法</w:t>
            </w:r>
          </w:p>
          <w:p w:rsidR="00062AD7" w:rsidRDefault="00062AD7" w:rsidP="007A0779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 xml:space="preserve">　　代金引き換え　</w:t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"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01</w:t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"</w:t>
            </w:r>
          </w:p>
          <w:p w:rsidR="00062AD7" w:rsidRDefault="00062AD7" w:rsidP="00CD1C78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 xml:space="preserve">　　コンビニエンスストア決済　</w:t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"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02</w:t>
            </w:r>
            <w:r w:rsidRPr="00E5215C">
              <w:rPr>
                <w:rFonts w:ascii="メイリオ" w:eastAsia="メイリオ" w:hAnsi="メイリオ" w:cs="メイリオ" w:hint="eastAsia"/>
                <w:kern w:val="24"/>
                <w:sz w:val="18"/>
                <w:szCs w:val="18"/>
              </w:rPr>
              <w:t>"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ホテルコード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Pr="00E5215C" w:rsidRDefault="00062AD7" w:rsidP="00E02E42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6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Pr="00E5215C" w:rsidRDefault="00062AD7" w:rsidP="007A0779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ホテル基本情報ごとのコード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ホテル名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Pr="00E5215C" w:rsidRDefault="00062AD7" w:rsidP="00E02E42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ホテル名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都市コード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Pr="00E5215C" w:rsidRDefault="00062AD7" w:rsidP="00E02E42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B5175C">
              <w:rPr>
                <w:rFonts w:ascii="メイリオ" w:eastAsia="メイリオ" w:hAnsi="メイリオ" w:cs="メイリオ" w:hint="eastAsia"/>
                <w:sz w:val="18"/>
                <w:szCs w:val="18"/>
              </w:rPr>
              <w:t>都市ごとに割り振られたコード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都市名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Pr="00E5215C" w:rsidRDefault="00062AD7" w:rsidP="00E02E42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10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Pr="00E5215C" w:rsidRDefault="00062AD7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ホテルの所在都市</w:t>
            </w:r>
          </w:p>
        </w:tc>
      </w:tr>
      <w:tr w:rsidR="00062AD7" w:rsidRPr="00AE6DE3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グレード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文字列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Pr="00E5215C" w:rsidRDefault="00062AD7" w:rsidP="0032503C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Default="00062AD7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ホテルのグレード（</w:t>
            </w:r>
            <w:r w:rsidR="00AE6DE3">
              <w:rPr>
                <w:rFonts w:ascii="メイリオ" w:eastAsia="メイリオ" w:hAnsi="メイリオ" w:cs="メイリオ" w:hint="eastAsia"/>
                <w:sz w:val="18"/>
                <w:szCs w:val="18"/>
              </w:rPr>
              <w:t>0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1から</w:t>
            </w:r>
            <w:r w:rsidR="00AE6DE3">
              <w:rPr>
                <w:rFonts w:ascii="メイリオ" w:eastAsia="メイリオ" w:hAnsi="メイリオ" w:cs="メイリオ" w:hint="eastAsia"/>
                <w:sz w:val="18"/>
                <w:szCs w:val="18"/>
              </w:rPr>
              <w:t>0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5）</w:t>
            </w:r>
            <w:r w:rsidR="00AE6DE3">
              <w:rPr>
                <w:rFonts w:ascii="メイリオ" w:eastAsia="メイリオ" w:hAnsi="メイリオ" w:cs="メイリオ" w:hint="eastAsia"/>
                <w:sz w:val="18"/>
                <w:szCs w:val="18"/>
              </w:rPr>
              <w:t xml:space="preserve"> </w:t>
            </w:r>
          </w:p>
        </w:tc>
      </w:tr>
      <w:tr w:rsidR="00062AD7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2AD7" w:rsidRDefault="00062AD7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基本料金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D7" w:rsidRPr="00E5215C" w:rsidRDefault="00062AD7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数値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AD7" w:rsidRPr="00E5215C" w:rsidRDefault="00C904C4" w:rsidP="0032503C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10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2AD7" w:rsidRDefault="00062AD7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ホテルの1泊あたりの基本料金</w:t>
            </w:r>
          </w:p>
        </w:tc>
      </w:tr>
      <w:tr w:rsidR="00977CAD" w:rsidRPr="00E5215C" w:rsidTr="00977CAD">
        <w:tblPrEx>
          <w:tblW w:w="0" w:type="auto"/>
          <w:tblInd w:w="9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99" w:type="dxa"/>
            <w:right w:w="99" w:type="dxa"/>
          </w:tblCellMar>
          <w:tblLook w:val="0000" w:firstRow="0" w:lastRow="0" w:firstColumn="0" w:lastColumn="0" w:noHBand="0" w:noVBand="0"/>
          <w:tblPrExChange w:id="23" w:author="正規ユーザー" w:date="2017-06-09T10:33:00Z">
            <w:tblPrEx>
              <w:tblW w:w="0" w:type="auto"/>
              <w:tblInd w:w="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3"/>
          <w:ins w:id="24" w:author="正規ユーザー" w:date="2017-06-09T10:33:00Z"/>
          <w:trPrChange w:id="25" w:author="正規ユーザー" w:date="2017-06-09T10:33:00Z">
            <w:trPr>
              <w:cantSplit/>
              <w:trHeight w:val="313"/>
            </w:trPr>
          </w:trPrChange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" w:author="正規ユーザー" w:date="2017-06-09T10:33:00Z">
              <w:tcPr>
                <w:tcW w:w="2520" w:type="dxa"/>
                <w:tcBorders>
                  <w:top w:val="single" w:sz="4" w:space="0" w:color="auto"/>
                  <w:left w:val="single" w:sz="12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77CAD" w:rsidRPr="00E5215C" w:rsidRDefault="00977CAD" w:rsidP="00977CAD">
            <w:pPr>
              <w:snapToGrid w:val="0"/>
              <w:spacing w:line="209" w:lineRule="auto"/>
              <w:rPr>
                <w:ins w:id="27" w:author="正規ユーザー" w:date="2017-06-09T10:33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28" w:author="正規ユーザー" w:date="2017-06-09T10:33:00Z">
              <w:r>
                <w:rPr>
                  <w:rFonts w:hint="eastAsia"/>
                </w:rPr>
                <w:t>宿泊年月</w:t>
              </w:r>
            </w:ins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" w:author="正規ユーザー" w:date="2017-06-09T10:33:00Z">
              <w:tcPr>
                <w:tcW w:w="14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77CAD" w:rsidRDefault="00977CAD" w:rsidP="00977CAD">
            <w:pPr>
              <w:snapToGrid w:val="0"/>
              <w:spacing w:line="209" w:lineRule="auto"/>
              <w:rPr>
                <w:ins w:id="30" w:author="正規ユーザー" w:date="2017-06-09T10:33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31" w:author="正規ユーザー" w:date="2017-06-09T10:33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日付時刻</w:t>
              </w:r>
            </w:ins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" w:author="正規ユーザー" w:date="2017-06-09T10:33:00Z">
              <w:tcPr>
                <w:tcW w:w="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77CAD" w:rsidRDefault="00977CAD" w:rsidP="0032503C">
            <w:pPr>
              <w:snapToGrid w:val="0"/>
              <w:spacing w:line="209" w:lineRule="auto"/>
              <w:jc w:val="left"/>
              <w:rPr>
                <w:ins w:id="33" w:author="正規ユーザー" w:date="2017-06-09T10:33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34" w:author="正規ユーザー" w:date="2017-06-09T10:33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-</w:t>
              </w:r>
            </w:ins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35" w:author="正規ユーザー" w:date="2017-06-09T10:33:00Z"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:rsidR="00977CAD" w:rsidRDefault="00977CAD" w:rsidP="0032503C">
            <w:pPr>
              <w:snapToGrid w:val="0"/>
              <w:spacing w:line="209" w:lineRule="auto"/>
              <w:rPr>
                <w:ins w:id="36" w:author="正規ユーザー" w:date="2017-06-09T10:33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37" w:author="正規ユーザー" w:date="2017-06-09T10:33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ホテル</w:t>
              </w:r>
            </w:ins>
            <w:ins w:id="38" w:author="正規ユーザー" w:date="2017-06-09T10:44:00Z">
              <w:r w:rsidR="006A6EE4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の</w:t>
              </w:r>
              <w:r w:rsidR="006A6EE4">
                <w:rPr>
                  <w:rFonts w:hint="eastAsia"/>
                </w:rPr>
                <w:t>宿泊年月</w:t>
              </w:r>
            </w:ins>
          </w:p>
        </w:tc>
      </w:tr>
      <w:tr w:rsidR="00977CAD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RDefault="00977CAD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宿泊日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RDefault="00977CAD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日付時刻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RDefault="00977CAD" w:rsidP="0032503C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RDefault="00977CAD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ホテルの宿泊日</w:t>
            </w:r>
          </w:p>
        </w:tc>
      </w:tr>
      <w:tr w:rsidR="00977CAD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RDefault="00977CAD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宿泊料金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RDefault="00977CAD" w:rsidP="0032503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E5215C">
              <w:rPr>
                <w:rFonts w:ascii="メイリオ" w:eastAsia="メイリオ" w:hAnsi="メイリオ" w:cs="メイリオ" w:hint="eastAsia"/>
                <w:sz w:val="18"/>
                <w:szCs w:val="18"/>
              </w:rPr>
              <w:t>数値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RDefault="00977CAD" w:rsidP="0032503C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10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RDefault="00977CAD" w:rsidP="00EF6219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ホテル商品1泊あたりの料金</w:t>
            </w:r>
          </w:p>
        </w:tc>
      </w:tr>
      <w:tr w:rsidR="00E37C81" w:rsidRPr="00E5215C" w:rsidTr="007A0779">
        <w:trPr>
          <w:cantSplit/>
          <w:trHeight w:val="313"/>
          <w:ins w:id="39" w:author="正規ユーザー" w:date="2017-06-09T10:52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37C81" w:rsidRDefault="00E37C81" w:rsidP="0032503C">
            <w:pPr>
              <w:snapToGrid w:val="0"/>
              <w:spacing w:line="209" w:lineRule="auto"/>
              <w:rPr>
                <w:ins w:id="40" w:author="正規ユーザー" w:date="2017-06-09T10:52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41" w:author="正規ユーザー" w:date="2017-06-09T10:52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残室数</w:t>
              </w:r>
            </w:ins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81" w:rsidRPr="00E5215C" w:rsidRDefault="00E37C81" w:rsidP="0032503C">
            <w:pPr>
              <w:snapToGrid w:val="0"/>
              <w:spacing w:line="209" w:lineRule="auto"/>
              <w:rPr>
                <w:ins w:id="42" w:author="正規ユーザー" w:date="2017-06-09T10:52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43" w:author="正規ユーザー" w:date="2017-06-09T10:52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数値</w:t>
              </w:r>
            </w:ins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C81" w:rsidRDefault="00E37C81" w:rsidP="0032503C">
            <w:pPr>
              <w:snapToGrid w:val="0"/>
              <w:spacing w:line="209" w:lineRule="auto"/>
              <w:jc w:val="left"/>
              <w:rPr>
                <w:ins w:id="44" w:author="正規ユーザー" w:date="2017-06-09T10:52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45" w:author="正規ユーザー" w:date="2017-06-09T10:52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5</w:t>
              </w:r>
            </w:ins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7C81" w:rsidRDefault="00E37C81" w:rsidP="00EF6219">
            <w:pPr>
              <w:snapToGrid w:val="0"/>
              <w:spacing w:line="209" w:lineRule="auto"/>
              <w:rPr>
                <w:ins w:id="46" w:author="正規ユーザー" w:date="2017-06-09T10:52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47" w:author="正規ユーザー" w:date="2017-06-09T10:52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ホテル商品の在庫数</w:t>
              </w:r>
            </w:ins>
          </w:p>
        </w:tc>
      </w:tr>
      <w:tr w:rsidR="006A6EE4" w:rsidRPr="00E5215C" w:rsidTr="007A0779">
        <w:trPr>
          <w:cantSplit/>
          <w:trHeight w:val="313"/>
          <w:ins w:id="48" w:author="正規ユーザー" w:date="2017-06-09T10:4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A6EE4" w:rsidRDefault="006A6EE4" w:rsidP="0018014C">
            <w:pPr>
              <w:snapToGrid w:val="0"/>
              <w:spacing w:line="209" w:lineRule="auto"/>
              <w:rPr>
                <w:ins w:id="49" w:author="正規ユーザー" w:date="2017-06-09T10:41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50" w:author="正規ユーザー" w:date="2017-06-09T10:41:00Z">
              <w:r w:rsidRPr="006A6EE4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数量</w:t>
              </w:r>
            </w:ins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E4" w:rsidRPr="00E5215C" w:rsidRDefault="006A6EE4" w:rsidP="0018014C">
            <w:pPr>
              <w:snapToGrid w:val="0"/>
              <w:spacing w:line="209" w:lineRule="auto"/>
              <w:rPr>
                <w:ins w:id="51" w:author="正規ユーザー" w:date="2017-06-09T10:41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52" w:author="正規ユーザー" w:date="2017-06-09T10:41:00Z">
              <w:r w:rsidRPr="00E5215C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数値</w:t>
              </w:r>
            </w:ins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EE4" w:rsidRDefault="006A6EE4" w:rsidP="00E02E42">
            <w:pPr>
              <w:snapToGrid w:val="0"/>
              <w:spacing w:line="209" w:lineRule="auto"/>
              <w:jc w:val="left"/>
              <w:rPr>
                <w:ins w:id="53" w:author="正規ユーザー" w:date="2017-06-09T10:41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54" w:author="正規ユーザー" w:date="2017-06-09T10:42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5</w:t>
              </w:r>
            </w:ins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6EE4" w:rsidRDefault="006A6EE4" w:rsidP="0018014C">
            <w:pPr>
              <w:snapToGrid w:val="0"/>
              <w:spacing w:line="209" w:lineRule="auto"/>
              <w:rPr>
                <w:ins w:id="55" w:author="正規ユーザー" w:date="2017-06-09T10:41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56" w:author="正規ユーザー" w:date="2017-06-09T10:42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購入</w:t>
              </w:r>
              <w:bookmarkStart w:id="57" w:name="_GoBack"/>
              <w:bookmarkEnd w:id="57"/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数量</w:t>
              </w:r>
            </w:ins>
          </w:p>
        </w:tc>
      </w:tr>
      <w:tr w:rsidR="006A6EE4" w:rsidRPr="00E5215C" w:rsidTr="007A0779">
        <w:trPr>
          <w:cantSplit/>
          <w:trHeight w:val="313"/>
          <w:ins w:id="58" w:author="正規ユーザー" w:date="2017-06-09T10:45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A6EE4" w:rsidRDefault="006A6EE4" w:rsidP="0018014C">
            <w:pPr>
              <w:snapToGrid w:val="0"/>
              <w:spacing w:line="209" w:lineRule="auto"/>
              <w:rPr>
                <w:ins w:id="59" w:author="正規ユーザー" w:date="2017-06-09T10:45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60" w:author="正規ユーザー" w:date="2017-06-09T10:46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小計</w:t>
              </w:r>
            </w:ins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E4" w:rsidRPr="00E5215C" w:rsidRDefault="006A6EE4" w:rsidP="0018014C">
            <w:pPr>
              <w:snapToGrid w:val="0"/>
              <w:spacing w:line="209" w:lineRule="auto"/>
              <w:rPr>
                <w:ins w:id="61" w:author="正規ユーザー" w:date="2017-06-09T10:45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62" w:author="正規ユーザー" w:date="2017-06-09T10:46:00Z">
              <w:r w:rsidRPr="00E5215C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数値</w:t>
              </w:r>
            </w:ins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EE4" w:rsidRDefault="006A6EE4" w:rsidP="00E02E42">
            <w:pPr>
              <w:snapToGrid w:val="0"/>
              <w:spacing w:line="209" w:lineRule="auto"/>
              <w:jc w:val="left"/>
              <w:rPr>
                <w:ins w:id="63" w:author="正規ユーザー" w:date="2017-06-09T10:45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64" w:author="正規ユーザー" w:date="2017-06-09T10:50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10</w:t>
              </w:r>
            </w:ins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6EE4" w:rsidRDefault="006A6EE4" w:rsidP="0018014C">
            <w:pPr>
              <w:snapToGrid w:val="0"/>
              <w:spacing w:line="209" w:lineRule="auto"/>
              <w:rPr>
                <w:ins w:id="65" w:author="正規ユーザー" w:date="2017-06-09T10:45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66" w:author="正規ユーザー" w:date="2017-06-09T10:50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購入商品の</w:t>
              </w:r>
            </w:ins>
            <w:ins w:id="67" w:author="正規ユーザー" w:date="2017-06-09T10:51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小計</w:t>
              </w:r>
            </w:ins>
          </w:p>
        </w:tc>
      </w:tr>
      <w:tr w:rsidR="006A6EE4" w:rsidRPr="00E5215C" w:rsidTr="007A0779">
        <w:trPr>
          <w:cantSplit/>
          <w:trHeight w:val="313"/>
          <w:ins w:id="68" w:author="正規ユーザー" w:date="2017-06-09T10:48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A6EE4" w:rsidRDefault="006A6EE4" w:rsidP="0018014C">
            <w:pPr>
              <w:snapToGrid w:val="0"/>
              <w:spacing w:line="209" w:lineRule="auto"/>
              <w:rPr>
                <w:ins w:id="69" w:author="正規ユーザー" w:date="2017-06-09T10:48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70" w:author="正規ユーザー" w:date="2017-06-09T10:48:00Z">
              <w:r w:rsidRPr="006A6EE4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合計</w:t>
              </w:r>
            </w:ins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E4" w:rsidRPr="00E5215C" w:rsidRDefault="006A6EE4" w:rsidP="0018014C">
            <w:pPr>
              <w:snapToGrid w:val="0"/>
              <w:spacing w:line="209" w:lineRule="auto"/>
              <w:rPr>
                <w:ins w:id="71" w:author="正規ユーザー" w:date="2017-06-09T10:48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72" w:author="正規ユーザー" w:date="2017-06-09T10:48:00Z">
              <w:r w:rsidRPr="006A6EE4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数値</w:t>
              </w:r>
            </w:ins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EE4" w:rsidRDefault="006A6EE4" w:rsidP="00E02E42">
            <w:pPr>
              <w:snapToGrid w:val="0"/>
              <w:spacing w:line="209" w:lineRule="auto"/>
              <w:jc w:val="left"/>
              <w:rPr>
                <w:ins w:id="73" w:author="正規ユーザー" w:date="2017-06-09T10:48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74" w:author="正規ユーザー" w:date="2017-06-09T10:50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10</w:t>
              </w:r>
            </w:ins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6EE4" w:rsidRDefault="006A6EE4" w:rsidP="0018014C">
            <w:pPr>
              <w:snapToGrid w:val="0"/>
              <w:spacing w:line="209" w:lineRule="auto"/>
              <w:rPr>
                <w:ins w:id="75" w:author="正規ユーザー" w:date="2017-06-09T10:48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76" w:author="正規ユーザー" w:date="2017-06-09T10:51:00Z">
              <w:r w:rsidRPr="006A6EE4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購入商品の合計</w:t>
              </w:r>
            </w:ins>
          </w:p>
        </w:tc>
      </w:tr>
      <w:tr w:rsidR="00977CAD" w:rsidRPr="00E5215C" w:rsidTr="007A0779">
        <w:trPr>
          <w:cantSplit/>
          <w:trHeight w:val="313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RDefault="00977CAD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del w:id="77" w:author="正規ユーザー" w:date="2017-06-09T10:52:00Z">
              <w:r w:rsidDel="00E37C81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残室数</w:delText>
              </w:r>
            </w:del>
            <w:ins w:id="78" w:author="正規ユーザー" w:date="2017-06-09T10:53:00Z">
              <w:r w:rsidR="00E37C81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注文番号</w:t>
              </w:r>
            </w:ins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RDefault="00E37C81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ins w:id="79" w:author="正規ユーザー" w:date="2017-06-09T10:53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文字列</w:t>
              </w:r>
            </w:ins>
            <w:del w:id="80" w:author="正規ユーザー" w:date="2017-06-09T10:52:00Z">
              <w:r w:rsidR="00977CAD" w:rsidRPr="00E5215C" w:rsidDel="00E37C81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数値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RDefault="00E37C81" w:rsidP="00E02E42">
            <w:pPr>
              <w:snapToGrid w:val="0"/>
              <w:spacing w:line="209" w:lineRule="auto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ins w:id="81" w:author="正規ユーザー" w:date="2017-06-09T10:56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6</w:t>
              </w:r>
            </w:ins>
            <w:del w:id="82" w:author="正規ユーザー" w:date="2017-06-09T10:52:00Z">
              <w:r w:rsidR="00977CAD" w:rsidDel="00E37C81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5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RDefault="00E37C81" w:rsidP="0018014C">
            <w:pPr>
              <w:snapToGrid w:val="0"/>
              <w:spacing w:line="209" w:lineRule="auto"/>
              <w:rPr>
                <w:rFonts w:ascii="メイリオ" w:eastAsia="メイリオ" w:hAnsi="メイリオ" w:cs="メイリオ"/>
                <w:sz w:val="18"/>
                <w:szCs w:val="18"/>
              </w:rPr>
            </w:pPr>
            <w:ins w:id="83" w:author="正規ユーザー" w:date="2017-06-09T10:54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注文番号</w:t>
              </w:r>
            </w:ins>
            <w:del w:id="84" w:author="正規ユーザー" w:date="2017-06-09T10:52:00Z">
              <w:r w:rsidR="00977CAD" w:rsidDel="00E37C81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ホテル商品の在庫数</w:delText>
              </w:r>
            </w:del>
          </w:p>
        </w:tc>
      </w:tr>
      <w:tr w:rsidR="00E37C81" w:rsidRPr="00E5215C" w:rsidTr="007A0779">
        <w:trPr>
          <w:cantSplit/>
          <w:trHeight w:val="313"/>
          <w:ins w:id="85" w:author="正規ユーザー" w:date="2017-06-09T10:54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37C81" w:rsidDel="00E37C81" w:rsidRDefault="00E37C81" w:rsidP="0018014C">
            <w:pPr>
              <w:snapToGrid w:val="0"/>
              <w:spacing w:line="209" w:lineRule="auto"/>
              <w:rPr>
                <w:ins w:id="86" w:author="正規ユーザー" w:date="2017-06-09T10:54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87" w:author="正規ユーザー" w:date="2017-06-09T10:54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注文日</w:t>
              </w:r>
            </w:ins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81" w:rsidRDefault="00E37C81" w:rsidP="0018014C">
            <w:pPr>
              <w:snapToGrid w:val="0"/>
              <w:spacing w:line="209" w:lineRule="auto"/>
              <w:rPr>
                <w:ins w:id="88" w:author="正規ユーザー" w:date="2017-06-09T10:54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89" w:author="正規ユーザー" w:date="2017-06-09T10:54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日付時刻</w:t>
              </w:r>
            </w:ins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C81" w:rsidRDefault="00E37C81" w:rsidP="00E02E42">
            <w:pPr>
              <w:snapToGrid w:val="0"/>
              <w:spacing w:line="209" w:lineRule="auto"/>
              <w:jc w:val="left"/>
              <w:rPr>
                <w:ins w:id="90" w:author="正規ユーザー" w:date="2017-06-09T10:54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91" w:author="正規ユーザー" w:date="2017-06-09T10:54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-</w:t>
              </w:r>
            </w:ins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7C81" w:rsidRDefault="00E37C81" w:rsidP="0018014C">
            <w:pPr>
              <w:snapToGrid w:val="0"/>
              <w:spacing w:line="209" w:lineRule="auto"/>
              <w:rPr>
                <w:ins w:id="92" w:author="正規ユーザー" w:date="2017-06-09T10:54:00Z"/>
                <w:rFonts w:ascii="メイリオ" w:eastAsia="メイリオ" w:hAnsi="メイリオ" w:cs="メイリオ" w:hint="eastAsia"/>
                <w:sz w:val="18"/>
                <w:szCs w:val="18"/>
              </w:rPr>
            </w:pPr>
            <w:ins w:id="93" w:author="正規ユーザー" w:date="2017-06-09T10:54:00Z">
              <w:r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t>注文日</w:t>
              </w:r>
            </w:ins>
          </w:p>
        </w:tc>
      </w:tr>
      <w:tr w:rsidR="00977CAD" w:rsidRPr="00E5215C" w:rsidDel="00C112D2" w:rsidTr="007A0779">
        <w:trPr>
          <w:cantSplit/>
          <w:trHeight w:val="313"/>
          <w:del w:id="94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95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96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ツアーコード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97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98" w:author="正規ユーザー" w:date="2017-06-09T10:01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Del="00C112D2" w:rsidRDefault="00977CAD" w:rsidP="0032503C">
            <w:pPr>
              <w:snapToGrid w:val="0"/>
              <w:spacing w:line="209" w:lineRule="auto"/>
              <w:jc w:val="left"/>
              <w:rPr>
                <w:del w:id="99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00" w:author="正規ユーザー" w:date="2017-06-09T10:01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6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101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02" w:author="正規ユーザー" w:date="2017-06-09T10:01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ツアー基本情報ごとのコード</w:delText>
              </w:r>
            </w:del>
          </w:p>
        </w:tc>
      </w:tr>
      <w:tr w:rsidR="00977CAD" w:rsidRPr="00E5215C" w:rsidDel="00C112D2" w:rsidTr="007A0779">
        <w:trPr>
          <w:cantSplit/>
          <w:trHeight w:val="313"/>
          <w:del w:id="103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0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05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ツアー名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06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07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108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09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50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10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11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ツアー名</w:delText>
              </w:r>
            </w:del>
          </w:p>
        </w:tc>
      </w:tr>
      <w:tr w:rsidR="00977CAD" w:rsidRPr="00E5215C" w:rsidDel="00C112D2" w:rsidTr="007A0779">
        <w:trPr>
          <w:cantSplit/>
          <w:trHeight w:val="313"/>
          <w:del w:id="112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13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14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日数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15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16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数値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117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18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3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Del="00C112D2" w:rsidRDefault="00977CAD" w:rsidP="00353A15">
            <w:pPr>
              <w:snapToGrid w:val="0"/>
              <w:spacing w:line="209" w:lineRule="auto"/>
              <w:rPr>
                <w:del w:id="119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20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ツアーの日数</w:delText>
              </w:r>
            </w:del>
          </w:p>
        </w:tc>
      </w:tr>
      <w:tr w:rsidR="00977CAD" w:rsidRPr="00E5215C" w:rsidDel="00C112D2" w:rsidTr="007A0779">
        <w:trPr>
          <w:cantSplit/>
          <w:trHeight w:val="313"/>
          <w:del w:id="121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53A15">
            <w:pPr>
              <w:snapToGrid w:val="0"/>
              <w:spacing w:line="209" w:lineRule="auto"/>
              <w:rPr>
                <w:del w:id="122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23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宿泊日数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2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25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数値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126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27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3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28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29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ツアーの宿泊日数</w:delText>
              </w:r>
            </w:del>
          </w:p>
        </w:tc>
      </w:tr>
      <w:tr w:rsidR="00977CAD" w:rsidRPr="00E5215C" w:rsidDel="00C112D2" w:rsidTr="007A0779">
        <w:trPr>
          <w:cantSplit/>
          <w:trHeight w:val="313"/>
          <w:del w:id="130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31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32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基本料金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33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34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数値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135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36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10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37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38" w:author="正規ユーザー" w:date="2017-06-09T10:02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ツアーの基本料金</w:delText>
              </w:r>
            </w:del>
          </w:p>
        </w:tc>
      </w:tr>
      <w:tr w:rsidR="00977CAD" w:rsidRPr="00E5215C" w:rsidDel="00C112D2" w:rsidTr="007A0779">
        <w:trPr>
          <w:cantSplit/>
          <w:trHeight w:val="313"/>
          <w:del w:id="139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140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41" w:author="正規ユーザー" w:date="2017-06-09T10:20:00Z">
              <w:r w:rsidDel="00C112D2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地区コード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142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43" w:author="正規ユーザー" w:date="2017-06-09T10:20:00Z">
              <w:r w:rsidDel="00C112D2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Del="00C112D2" w:rsidRDefault="00977CAD" w:rsidP="0032503C">
            <w:pPr>
              <w:snapToGrid w:val="0"/>
              <w:spacing w:line="209" w:lineRule="auto"/>
              <w:jc w:val="left"/>
              <w:rPr>
                <w:del w:id="14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45" w:author="正規ユーザー" w:date="2017-06-09T10:20:00Z">
              <w:r w:rsidDel="00C112D2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2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146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47" w:author="正規ユーザー" w:date="2017-06-09T10:20:00Z">
              <w:r w:rsidRPr="00B5175C" w:rsidDel="00C112D2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地区に割り振られたコード</w:delText>
              </w:r>
            </w:del>
          </w:p>
        </w:tc>
      </w:tr>
      <w:tr w:rsidR="00977CAD" w:rsidRPr="00E5215C" w:rsidDel="00C112D2" w:rsidTr="007A0779">
        <w:trPr>
          <w:cantSplit/>
          <w:trHeight w:val="313"/>
          <w:del w:id="148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49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50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地区名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51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52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153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54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6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55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56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ツアーの行き先地域</w:delText>
              </w:r>
            </w:del>
          </w:p>
        </w:tc>
      </w:tr>
      <w:tr w:rsidR="00977CAD" w:rsidRPr="00E5215C" w:rsidDel="00C112D2" w:rsidTr="00AE6DE3">
        <w:trPr>
          <w:cantSplit/>
          <w:trHeight w:val="313"/>
          <w:del w:id="157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53A15">
            <w:pPr>
              <w:snapToGrid w:val="0"/>
              <w:spacing w:line="209" w:lineRule="auto"/>
              <w:rPr>
                <w:del w:id="158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59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往路航空便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53A15">
            <w:pPr>
              <w:snapToGrid w:val="0"/>
              <w:spacing w:line="209" w:lineRule="auto"/>
              <w:rPr>
                <w:del w:id="160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61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162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63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6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Del="00C112D2" w:rsidRDefault="00977CAD" w:rsidP="00353A15">
            <w:pPr>
              <w:snapToGrid w:val="0"/>
              <w:spacing w:line="209" w:lineRule="auto"/>
              <w:rPr>
                <w:del w:id="16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65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ツアーの往路航空便コード</w:delText>
              </w:r>
            </w:del>
          </w:p>
        </w:tc>
      </w:tr>
      <w:tr w:rsidR="00977CAD" w:rsidRPr="00E5215C" w:rsidDel="00C112D2" w:rsidTr="00AE6DE3">
        <w:trPr>
          <w:cantSplit/>
          <w:trHeight w:val="64"/>
          <w:del w:id="166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167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68" w:author="正規ユーザー" w:date="2017-06-09T10:09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復</w:delText>
              </w:r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路航空便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69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70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171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72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6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173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74" w:author="正規ユーザー" w:date="2017-06-09T10:09:00Z">
              <w:r w:rsidDel="00353A15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ツアーの復路航空便コード</w:delText>
              </w:r>
            </w:del>
          </w:p>
        </w:tc>
      </w:tr>
      <w:tr w:rsidR="00977CAD" w:rsidRPr="00E5215C" w:rsidDel="00C112D2" w:rsidTr="00AE6DE3">
        <w:trPr>
          <w:cantSplit/>
          <w:trHeight w:val="308"/>
          <w:del w:id="175" w:author="正規ユーザー" w:date="2017-06-09T10:21:00Z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77CAD" w:rsidRPr="00E5215C" w:rsidDel="00C112D2" w:rsidRDefault="00977CAD" w:rsidP="00EE5C91">
            <w:pPr>
              <w:snapToGrid w:val="0"/>
              <w:spacing w:line="209" w:lineRule="auto"/>
              <w:jc w:val="center"/>
              <w:rPr>
                <w:del w:id="176" w:author="正規ユーザー" w:date="2017-06-09T10:21:00Z"/>
                <w:rFonts w:ascii="メイリオ" w:eastAsia="メイリオ" w:hAnsi="メイリオ" w:cs="メイリオ"/>
                <w:bCs/>
                <w:sz w:val="18"/>
                <w:szCs w:val="18"/>
              </w:rPr>
            </w:pPr>
            <w:del w:id="177" w:author="正規ユーザー" w:date="2017-06-09T10:21:00Z">
              <w:r w:rsidRPr="00E5215C" w:rsidDel="00C112D2">
                <w:rPr>
                  <w:rFonts w:ascii="メイリオ" w:eastAsia="メイリオ" w:hAnsi="メイリオ" w:cs="メイリオ" w:hint="eastAsia"/>
                  <w:bCs/>
                  <w:sz w:val="18"/>
                  <w:szCs w:val="18"/>
                </w:rPr>
                <w:delText>データ型名</w:delText>
              </w:r>
            </w:del>
          </w:p>
        </w:tc>
        <w:tc>
          <w:tcPr>
            <w:tcW w:w="14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77CAD" w:rsidRPr="00E5215C" w:rsidDel="00C112D2" w:rsidRDefault="00977CAD" w:rsidP="00EE5C91">
            <w:pPr>
              <w:snapToGrid w:val="0"/>
              <w:spacing w:line="209" w:lineRule="auto"/>
              <w:jc w:val="center"/>
              <w:rPr>
                <w:del w:id="178" w:author="正規ユーザー" w:date="2017-06-09T10:21:00Z"/>
                <w:rFonts w:ascii="メイリオ" w:eastAsia="メイリオ" w:hAnsi="メイリオ" w:cs="メイリオ"/>
                <w:bCs/>
                <w:sz w:val="18"/>
                <w:szCs w:val="18"/>
              </w:rPr>
            </w:pPr>
            <w:del w:id="179" w:author="正規ユーザー" w:date="2017-06-09T10:21:00Z">
              <w:r w:rsidRPr="00E5215C" w:rsidDel="00C112D2">
                <w:rPr>
                  <w:rFonts w:ascii="メイリオ" w:eastAsia="メイリオ" w:hAnsi="メイリオ" w:cs="メイリオ" w:hint="eastAsia"/>
                  <w:bCs/>
                  <w:sz w:val="18"/>
                  <w:szCs w:val="18"/>
                </w:rPr>
                <w:delText>型定義</w:delText>
              </w:r>
            </w:del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77CAD" w:rsidRPr="00E5215C" w:rsidDel="00C112D2" w:rsidRDefault="00977CAD" w:rsidP="00EE5C91">
            <w:pPr>
              <w:snapToGrid w:val="0"/>
              <w:spacing w:line="209" w:lineRule="auto"/>
              <w:jc w:val="center"/>
              <w:rPr>
                <w:del w:id="180" w:author="正規ユーザー" w:date="2017-06-09T10:21:00Z"/>
                <w:rFonts w:ascii="メイリオ" w:eastAsia="メイリオ" w:hAnsi="メイリオ" w:cs="メイリオ"/>
                <w:bCs/>
                <w:sz w:val="18"/>
                <w:szCs w:val="18"/>
              </w:rPr>
            </w:pPr>
            <w:del w:id="181" w:author="正規ユーザー" w:date="2017-06-09T10:21:00Z">
              <w:r w:rsidRPr="00E5215C" w:rsidDel="00C112D2">
                <w:rPr>
                  <w:rFonts w:ascii="メイリオ" w:eastAsia="メイリオ" w:hAnsi="メイリオ" w:cs="メイリオ" w:hint="eastAsia"/>
                  <w:bCs/>
                  <w:sz w:val="18"/>
                  <w:szCs w:val="18"/>
                </w:rPr>
                <w:delText>桁数</w:delText>
              </w:r>
            </w:del>
          </w:p>
        </w:tc>
        <w:tc>
          <w:tcPr>
            <w:tcW w:w="52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77CAD" w:rsidRPr="00E5215C" w:rsidDel="00C112D2" w:rsidRDefault="00977CAD" w:rsidP="00EE5C91">
            <w:pPr>
              <w:snapToGrid w:val="0"/>
              <w:spacing w:line="209" w:lineRule="auto"/>
              <w:jc w:val="center"/>
              <w:rPr>
                <w:del w:id="182" w:author="正規ユーザー" w:date="2017-06-09T10:21:00Z"/>
                <w:rFonts w:ascii="メイリオ" w:eastAsia="メイリオ" w:hAnsi="メイリオ" w:cs="メイリオ"/>
                <w:bCs/>
                <w:sz w:val="18"/>
                <w:szCs w:val="18"/>
              </w:rPr>
            </w:pPr>
            <w:del w:id="183" w:author="正規ユーザー" w:date="2017-06-09T10:21:00Z">
              <w:r w:rsidRPr="00E5215C" w:rsidDel="00C112D2">
                <w:rPr>
                  <w:rFonts w:ascii="メイリオ" w:eastAsia="メイリオ" w:hAnsi="メイリオ" w:cs="メイリオ" w:hint="eastAsia"/>
                  <w:bCs/>
                  <w:sz w:val="18"/>
                  <w:szCs w:val="18"/>
                </w:rPr>
                <w:delText>説明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184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6D7E8A">
            <w:pPr>
              <w:snapToGrid w:val="0"/>
              <w:spacing w:line="209" w:lineRule="auto"/>
              <w:rPr>
                <w:del w:id="185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86" w:author="正規ユーザー" w:date="2017-06-09T10:09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出発日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6D7E8A">
            <w:pPr>
              <w:snapToGrid w:val="0"/>
              <w:spacing w:line="209" w:lineRule="auto"/>
              <w:rPr>
                <w:del w:id="187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88" w:author="正規ユーザー" w:date="2017-06-09T10:09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日付時刻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6D7E8A">
            <w:pPr>
              <w:snapToGrid w:val="0"/>
              <w:spacing w:line="209" w:lineRule="auto"/>
              <w:jc w:val="left"/>
              <w:rPr>
                <w:del w:id="189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90" w:author="正規ユーザー" w:date="2017-06-09T10:09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-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Del="00C112D2" w:rsidRDefault="00977CAD" w:rsidP="006D7E8A">
            <w:pPr>
              <w:snapToGrid w:val="0"/>
              <w:spacing w:line="209" w:lineRule="auto"/>
              <w:rPr>
                <w:del w:id="191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92" w:author="正規ユーザー" w:date="2017-06-09T10:09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パッケージツアーの開催日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193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19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95" w:author="正規ユーザー" w:date="2017-06-09T10:09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料金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443C4B">
            <w:pPr>
              <w:snapToGrid w:val="0"/>
              <w:spacing w:line="209" w:lineRule="auto"/>
              <w:rPr>
                <w:del w:id="196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97" w:author="正規ユーザー" w:date="2017-06-09T10:09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数値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443C4B">
            <w:pPr>
              <w:snapToGrid w:val="0"/>
              <w:spacing w:line="209" w:lineRule="auto"/>
              <w:jc w:val="left"/>
              <w:rPr>
                <w:del w:id="198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199" w:author="正規ユーザー" w:date="2017-06-09T10:09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10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Del="00C112D2" w:rsidRDefault="00977CAD" w:rsidP="00443C4B">
            <w:pPr>
              <w:snapToGrid w:val="0"/>
              <w:spacing w:line="209" w:lineRule="auto"/>
              <w:rPr>
                <w:del w:id="200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01" w:author="正規ユーザー" w:date="2017-06-09T10:09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パ</w:delText>
              </w:r>
            </w:del>
            <w:del w:id="202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ッケージツアーの料金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03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0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05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在庫数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206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07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数値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208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09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5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RPr="00E5215C" w:rsidDel="00C112D2" w:rsidRDefault="00977CAD" w:rsidP="0032503C">
            <w:pPr>
              <w:snapToGrid w:val="0"/>
              <w:spacing w:line="209" w:lineRule="auto"/>
              <w:rPr>
                <w:del w:id="210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11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パッケージツアーの在庫数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12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13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14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航空便コード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RPr="00E5215C" w:rsidDel="00C112D2" w:rsidRDefault="00977CAD" w:rsidP="00443C4B">
            <w:pPr>
              <w:snapToGrid w:val="0"/>
              <w:spacing w:line="209" w:lineRule="auto"/>
              <w:rPr>
                <w:del w:id="215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16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217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18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6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19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20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航空便基本情報ごとの航空便コード（便名）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21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22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23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空港コード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2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25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Del="00C112D2" w:rsidRDefault="00977CAD" w:rsidP="002C540F">
            <w:pPr>
              <w:snapToGrid w:val="0"/>
              <w:spacing w:line="209" w:lineRule="auto"/>
              <w:jc w:val="left"/>
              <w:rPr>
                <w:del w:id="226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27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3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CAD" w:rsidRPr="00BA7FA3" w:rsidDel="00C112D2" w:rsidRDefault="00977CAD" w:rsidP="002C540F">
            <w:pPr>
              <w:pStyle w:val="a6"/>
              <w:rPr>
                <w:del w:id="228" w:author="正規ユーザー" w:date="2017-06-09T10:21:00Z"/>
                <w:rFonts w:ascii="メイリオ" w:eastAsia="メイリオ" w:hAnsi="メイリオ" w:cs="メイリオ"/>
              </w:rPr>
            </w:pPr>
            <w:del w:id="229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</w:rPr>
                <w:delText>空港</w:delText>
              </w:r>
              <w:r w:rsidRPr="00BA7FA3" w:rsidDel="00443C4B">
                <w:rPr>
                  <w:rFonts w:ascii="メイリオ" w:eastAsia="メイリオ" w:hAnsi="メイリオ" w:cs="メイリオ" w:hint="eastAsia"/>
                </w:rPr>
                <w:delText>ごとに割り振られた</w:delText>
              </w:r>
              <w:r w:rsidDel="00443C4B">
                <w:rPr>
                  <w:rFonts w:ascii="メイリオ" w:eastAsia="メイリオ" w:hAnsi="メイリオ" w:cs="メイリオ" w:hint="eastAsia"/>
                </w:rPr>
                <w:delText>コード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30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31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32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出発空港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33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34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443C4B">
            <w:pPr>
              <w:snapToGrid w:val="0"/>
              <w:spacing w:line="209" w:lineRule="auto"/>
              <w:jc w:val="left"/>
              <w:rPr>
                <w:del w:id="235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36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10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37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38" w:author="正規ユーザー" w:date="2017-06-09T10:10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航空便の出発空港名称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39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40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41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到着空港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42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43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文字列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443C4B">
            <w:pPr>
              <w:snapToGrid w:val="0"/>
              <w:spacing w:line="209" w:lineRule="auto"/>
              <w:jc w:val="left"/>
              <w:rPr>
                <w:del w:id="24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45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10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B5175C">
            <w:pPr>
              <w:snapToGrid w:val="0"/>
              <w:spacing w:line="209" w:lineRule="auto"/>
              <w:rPr>
                <w:del w:id="246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47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航空便の到着空港名称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48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49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50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出発時刻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51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52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日付時刻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253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54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-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55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56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航空便の出発時刻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57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58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59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到着時刻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60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61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日付時刻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262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63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-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6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65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航空便の到着時刻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66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67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68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基本料金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69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70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数値型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443C4B">
            <w:pPr>
              <w:snapToGrid w:val="0"/>
              <w:spacing w:line="209" w:lineRule="auto"/>
              <w:jc w:val="left"/>
              <w:rPr>
                <w:del w:id="271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72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10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73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74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航空便の基本料金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75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76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77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運航日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78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79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日付時刻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32503C">
            <w:pPr>
              <w:snapToGrid w:val="0"/>
              <w:spacing w:line="209" w:lineRule="auto"/>
              <w:jc w:val="left"/>
              <w:rPr>
                <w:del w:id="280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81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-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32503C">
            <w:pPr>
              <w:snapToGrid w:val="0"/>
              <w:spacing w:line="209" w:lineRule="auto"/>
              <w:rPr>
                <w:del w:id="282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83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航空便の出発日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84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85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86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残席数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87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88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数値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AD" w:rsidRPr="00E5215C" w:rsidDel="00C112D2" w:rsidRDefault="00977CAD" w:rsidP="00E02E42">
            <w:pPr>
              <w:snapToGrid w:val="0"/>
              <w:spacing w:line="209" w:lineRule="auto"/>
              <w:jc w:val="left"/>
              <w:rPr>
                <w:del w:id="289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90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5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7CAD" w:rsidDel="00C112D2" w:rsidRDefault="00977CAD" w:rsidP="00443C4B">
            <w:pPr>
              <w:snapToGrid w:val="0"/>
              <w:spacing w:line="209" w:lineRule="auto"/>
              <w:rPr>
                <w:del w:id="291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92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航空便商品の在庫数</w:delText>
              </w:r>
            </w:del>
          </w:p>
        </w:tc>
      </w:tr>
      <w:tr w:rsidR="00977CAD" w:rsidRPr="00E5215C" w:rsidDel="00C112D2" w:rsidTr="00062AD7">
        <w:trPr>
          <w:cantSplit/>
          <w:trHeight w:val="64"/>
          <w:del w:id="293" w:author="正規ユーザー" w:date="2017-06-09T10:21:00Z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77CAD" w:rsidDel="00C112D2" w:rsidRDefault="00977CAD" w:rsidP="0018014C">
            <w:pPr>
              <w:snapToGrid w:val="0"/>
              <w:spacing w:line="209" w:lineRule="auto"/>
              <w:rPr>
                <w:del w:id="294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95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運賃</w:delText>
              </w:r>
            </w:del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77CAD" w:rsidDel="00C112D2" w:rsidRDefault="00977CAD" w:rsidP="0018014C">
            <w:pPr>
              <w:snapToGrid w:val="0"/>
              <w:spacing w:line="209" w:lineRule="auto"/>
              <w:rPr>
                <w:del w:id="296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97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数値</w:delText>
              </w:r>
            </w:del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7CAD" w:rsidDel="00C112D2" w:rsidRDefault="00977CAD" w:rsidP="00E02E42">
            <w:pPr>
              <w:snapToGrid w:val="0"/>
              <w:spacing w:line="209" w:lineRule="auto"/>
              <w:jc w:val="left"/>
              <w:rPr>
                <w:del w:id="298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299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10</w:delText>
              </w:r>
            </w:del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77CAD" w:rsidDel="00C112D2" w:rsidRDefault="00977CAD" w:rsidP="0018014C">
            <w:pPr>
              <w:snapToGrid w:val="0"/>
              <w:spacing w:line="209" w:lineRule="auto"/>
              <w:rPr>
                <w:del w:id="300" w:author="正規ユーザー" w:date="2017-06-09T10:21:00Z"/>
                <w:rFonts w:ascii="メイリオ" w:eastAsia="メイリオ" w:hAnsi="メイリオ" w:cs="メイリオ"/>
                <w:sz w:val="18"/>
                <w:szCs w:val="18"/>
              </w:rPr>
            </w:pPr>
            <w:del w:id="301" w:author="正規ユーザー" w:date="2017-06-09T10:13:00Z">
              <w:r w:rsidDel="00443C4B">
                <w:rPr>
                  <w:rFonts w:ascii="メイリオ" w:eastAsia="メイリオ" w:hAnsi="メイリオ" w:cs="メイリオ" w:hint="eastAsia"/>
                  <w:sz w:val="18"/>
                  <w:szCs w:val="18"/>
                </w:rPr>
                <w:delText>航空便商品の料金</w:delText>
              </w:r>
            </w:del>
          </w:p>
        </w:tc>
      </w:tr>
    </w:tbl>
    <w:p w:rsidR="00C12029" w:rsidRPr="0018014C" w:rsidRDefault="00C12029" w:rsidP="00B92CBD">
      <w:pPr>
        <w:snapToGrid w:val="0"/>
        <w:spacing w:line="209" w:lineRule="auto"/>
        <w:jc w:val="right"/>
        <w:rPr>
          <w:rFonts w:ascii="メイリオ" w:eastAsia="メイリオ" w:hAnsi="メイリオ" w:cs="メイリオ"/>
          <w:sz w:val="16"/>
        </w:rPr>
      </w:pPr>
    </w:p>
    <w:sectPr w:rsidR="00C12029" w:rsidRPr="0018014C">
      <w:headerReference w:type="default" r:id="rId7"/>
      <w:footerReference w:type="even" r:id="rId8"/>
      <w:footerReference w:type="default" r:id="rId9"/>
      <w:pgSz w:w="11906" w:h="16838" w:code="9"/>
      <w:pgMar w:top="851" w:right="924" w:bottom="697" w:left="1077" w:header="851" w:footer="600" w:gutter="0"/>
      <w:pgNumType w:start="4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D85" w:rsidRDefault="00B26D85">
      <w:r>
        <w:separator/>
      </w:r>
    </w:p>
  </w:endnote>
  <w:endnote w:type="continuationSeparator" w:id="0">
    <w:p w:rsidR="00B26D85" w:rsidRDefault="00B2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029" w:rsidRDefault="00C120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12029" w:rsidRDefault="00C120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E42" w:rsidRPr="0018014C" w:rsidRDefault="00E02E42" w:rsidP="00E02E42">
    <w:pPr>
      <w:snapToGrid w:val="0"/>
      <w:spacing w:line="209" w:lineRule="auto"/>
      <w:jc w:val="right"/>
      <w:rPr>
        <w:rFonts w:ascii="メイリオ" w:eastAsia="メイリオ" w:hAnsi="メイリオ" w:cs="メイリオ"/>
        <w:sz w:val="16"/>
      </w:rPr>
    </w:pPr>
    <w:r w:rsidRPr="0018014C">
      <w:rPr>
        <w:rFonts w:ascii="メイリオ" w:eastAsia="メイリオ" w:hAnsi="メイリオ" w:cs="メイリオ"/>
      </w:rPr>
      <w:t>©</w:t>
    </w:r>
    <w:r w:rsidRPr="0018014C">
      <w:rPr>
        <w:rFonts w:ascii="メイリオ" w:eastAsia="メイリオ" w:hAnsi="メイリオ" w:cs="メイリオ" w:hint="eastAsia"/>
      </w:rPr>
      <w:t xml:space="preserve">　</w:t>
    </w:r>
    <w:r w:rsidRPr="0018014C">
      <w:rPr>
        <w:rFonts w:ascii="メイリオ" w:eastAsia="メイリオ" w:hAnsi="メイリオ" w:cs="メイリオ" w:hint="eastAsia"/>
      </w:rPr>
      <w:t>富士通ラーニングメディア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D85" w:rsidRDefault="00B26D85">
      <w:r>
        <w:separator/>
      </w:r>
    </w:p>
  </w:footnote>
  <w:footnote w:type="continuationSeparator" w:id="0">
    <w:p w:rsidR="00B26D85" w:rsidRDefault="00B26D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340"/>
      <w:gridCol w:w="1813"/>
      <w:gridCol w:w="1377"/>
      <w:gridCol w:w="1310"/>
      <w:gridCol w:w="1181"/>
      <w:gridCol w:w="1008"/>
      <w:gridCol w:w="871"/>
    </w:tblGrid>
    <w:tr w:rsidR="00E02E42" w:rsidRPr="0018014C" w:rsidTr="00F271B5">
      <w:trPr>
        <w:cantSplit/>
        <w:trHeight w:val="345"/>
      </w:trPr>
      <w:tc>
        <w:tcPr>
          <w:tcW w:w="234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E02E4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bCs/>
              <w:sz w:val="24"/>
            </w:rPr>
          </w:pPr>
          <w:r w:rsidRPr="0018014C">
            <w:rPr>
              <w:rFonts w:ascii="メイリオ" w:eastAsia="メイリオ" w:hAnsi="メイリオ" w:cs="メイリオ" w:hint="eastAsia"/>
              <w:bCs/>
              <w:sz w:val="24"/>
            </w:rPr>
            <w:t>データ型定義書</w:t>
          </w:r>
        </w:p>
      </w:tc>
      <w:tc>
        <w:tcPr>
          <w:tcW w:w="181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E02E4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18014C">
            <w:rPr>
              <w:rFonts w:ascii="メイリオ" w:eastAsia="メイリオ" w:hAnsi="メイリオ" w:cs="メイリオ" w:hint="eastAsia"/>
              <w:bCs/>
              <w:sz w:val="18"/>
            </w:rPr>
            <w:t>システム名</w:t>
          </w:r>
        </w:p>
      </w:tc>
      <w:tc>
        <w:tcPr>
          <w:tcW w:w="13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E02E4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18014C">
            <w:rPr>
              <w:rFonts w:ascii="メイリオ" w:eastAsia="メイリオ" w:hAnsi="メイリオ" w:cs="メイリオ" w:hint="eastAsia"/>
              <w:bCs/>
              <w:sz w:val="18"/>
            </w:rPr>
            <w:t>クラス名</w:t>
          </w:r>
        </w:p>
      </w:tc>
      <w:tc>
        <w:tcPr>
          <w:tcW w:w="131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E02E4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18014C">
            <w:rPr>
              <w:rFonts w:ascii="メイリオ" w:eastAsia="メイリオ" w:hAnsi="メイリオ" w:cs="メイリオ" w:hint="eastAsia"/>
              <w:bCs/>
              <w:sz w:val="18"/>
            </w:rPr>
            <w:t>グループ名</w:t>
          </w:r>
        </w:p>
      </w:tc>
      <w:tc>
        <w:tcPr>
          <w:tcW w:w="118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E02E4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18014C">
            <w:rPr>
              <w:rFonts w:ascii="メイリオ" w:eastAsia="メイリオ" w:hAnsi="メイリオ" w:cs="メイリオ" w:hint="eastAsia"/>
              <w:bCs/>
              <w:sz w:val="18"/>
            </w:rPr>
            <w:t>承認印</w:t>
          </w:r>
        </w:p>
      </w:tc>
      <w:tc>
        <w:tcPr>
          <w:tcW w:w="10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E02E4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18014C">
            <w:rPr>
              <w:rFonts w:ascii="メイリオ" w:eastAsia="メイリオ" w:hAnsi="メイリオ" w:cs="メイリオ" w:hint="eastAsia"/>
              <w:bCs/>
              <w:sz w:val="18"/>
            </w:rPr>
            <w:t>作成日</w:t>
          </w:r>
        </w:p>
      </w:tc>
      <w:tc>
        <w:tcPr>
          <w:tcW w:w="8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E02E4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18014C">
            <w:rPr>
              <w:rFonts w:ascii="メイリオ" w:eastAsia="メイリオ" w:hAnsi="メイリオ" w:cs="メイリオ" w:hint="eastAsia"/>
              <w:bCs/>
              <w:sz w:val="18"/>
            </w:rPr>
            <w:t>担当</w:t>
          </w:r>
        </w:p>
      </w:tc>
    </w:tr>
    <w:tr w:rsidR="00E02E42" w:rsidRPr="0018014C" w:rsidTr="00F271B5">
      <w:trPr>
        <w:cantSplit/>
        <w:trHeight w:val="735"/>
      </w:trPr>
      <w:tc>
        <w:tcPr>
          <w:tcW w:w="234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02E42" w:rsidRPr="0018014C" w:rsidRDefault="00E02E42" w:rsidP="00F271B5">
          <w:pPr>
            <w:snapToGrid w:val="0"/>
            <w:spacing w:line="209" w:lineRule="auto"/>
            <w:rPr>
              <w:rFonts w:ascii="メイリオ" w:eastAsia="メイリオ" w:hAnsi="メイリオ" w:cs="メイリオ"/>
              <w:sz w:val="24"/>
            </w:rPr>
          </w:pPr>
        </w:p>
      </w:tc>
      <w:tc>
        <w:tcPr>
          <w:tcW w:w="181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62AD7" w:rsidRPr="0018014C" w:rsidRDefault="00E02E42" w:rsidP="00062AD7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sz w:val="24"/>
            </w:rPr>
          </w:pPr>
          <w:r w:rsidRPr="0018014C">
            <w:rPr>
              <w:rFonts w:ascii="メイリオ" w:eastAsia="メイリオ" w:hAnsi="メイリオ" w:cs="メイリオ" w:hint="eastAsia"/>
              <w:sz w:val="24"/>
            </w:rPr>
            <w:t>販売</w:t>
          </w:r>
          <w:r w:rsidR="00062AD7">
            <w:rPr>
              <w:rFonts w:ascii="メイリオ" w:eastAsia="メイリオ" w:hAnsi="メイリオ" w:cs="メイリオ" w:hint="eastAsia"/>
              <w:sz w:val="24"/>
            </w:rPr>
            <w:t>管理</w:t>
          </w:r>
        </w:p>
      </w:tc>
      <w:tc>
        <w:tcPr>
          <w:tcW w:w="137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C112D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sz w:val="24"/>
            </w:rPr>
          </w:pPr>
          <w:ins w:id="302" w:author="正規ユーザー" w:date="2017-06-09T10:22:00Z">
            <w:r>
              <w:rPr>
                <w:rFonts w:ascii="メイリオ" w:eastAsia="メイリオ" w:hAnsi="メイリオ" w:cs="メイリオ" w:hint="eastAsia"/>
                <w:sz w:val="24"/>
              </w:rPr>
              <w:t>上級</w:t>
            </w:r>
          </w:ins>
        </w:p>
      </w:tc>
      <w:tc>
        <w:tcPr>
          <w:tcW w:w="13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C112D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sz w:val="24"/>
            </w:rPr>
          </w:pPr>
          <w:ins w:id="303" w:author="正規ユーザー" w:date="2017-06-09T10:22:00Z">
            <w:r>
              <w:rPr>
                <w:rFonts w:ascii="メイリオ" w:eastAsia="メイリオ" w:hAnsi="メイリオ" w:cs="メイリオ" w:hint="eastAsia"/>
                <w:sz w:val="24"/>
              </w:rPr>
              <w:t>5_FGO</w:t>
            </w:r>
          </w:ins>
        </w:p>
      </w:tc>
      <w:tc>
        <w:tcPr>
          <w:tcW w:w="118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E02E4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sz w:val="24"/>
            </w:rPr>
          </w:pPr>
        </w:p>
      </w:tc>
      <w:tc>
        <w:tcPr>
          <w:tcW w:w="100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C112D2" w:rsidP="00F271B5">
          <w:pPr>
            <w:snapToGrid w:val="0"/>
            <w:spacing w:line="209" w:lineRule="auto"/>
            <w:jc w:val="center"/>
            <w:rPr>
              <w:rFonts w:ascii="メイリオ" w:eastAsia="メイリオ" w:hAnsi="メイリオ" w:cs="メイリオ"/>
              <w:sz w:val="18"/>
            </w:rPr>
          </w:pPr>
          <w:ins w:id="304" w:author="正規ユーザー" w:date="2017-06-09T10:22:00Z">
            <w:r>
              <w:rPr>
                <w:rFonts w:ascii="メイリオ" w:eastAsia="メイリオ" w:hAnsi="メイリオ" w:cs="メイリオ" w:hint="eastAsia"/>
                <w:sz w:val="18"/>
              </w:rPr>
              <w:t>2017/ 6/9</w:t>
            </w:r>
          </w:ins>
        </w:p>
      </w:tc>
      <w:tc>
        <w:tcPr>
          <w:tcW w:w="87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2E42" w:rsidRPr="0018014C" w:rsidRDefault="00E02E42" w:rsidP="00F271B5">
          <w:pPr>
            <w:pStyle w:val="a3"/>
            <w:tabs>
              <w:tab w:val="clear" w:pos="4252"/>
              <w:tab w:val="clear" w:pos="8504"/>
            </w:tabs>
            <w:spacing w:line="209" w:lineRule="auto"/>
            <w:jc w:val="center"/>
            <w:rPr>
              <w:rFonts w:ascii="メイリオ" w:eastAsia="メイリオ" w:hAnsi="メイリオ" w:cs="メイリオ"/>
            </w:rPr>
          </w:pPr>
        </w:p>
      </w:tc>
    </w:tr>
  </w:tbl>
  <w:p w:rsidR="00C12029" w:rsidRDefault="00C12029" w:rsidP="00E02E42">
    <w:pPr>
      <w:pStyle w:val="a3"/>
      <w:tabs>
        <w:tab w:val="left" w:pos="19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55"/>
    <w:rsid w:val="0006005D"/>
    <w:rsid w:val="00062AD7"/>
    <w:rsid w:val="000F4317"/>
    <w:rsid w:val="0014254B"/>
    <w:rsid w:val="0018014C"/>
    <w:rsid w:val="00214010"/>
    <w:rsid w:val="00274995"/>
    <w:rsid w:val="002C540F"/>
    <w:rsid w:val="002C72E0"/>
    <w:rsid w:val="00353A15"/>
    <w:rsid w:val="00383686"/>
    <w:rsid w:val="003A701E"/>
    <w:rsid w:val="003B1654"/>
    <w:rsid w:val="003D0473"/>
    <w:rsid w:val="004033C1"/>
    <w:rsid w:val="00443C4B"/>
    <w:rsid w:val="004A4935"/>
    <w:rsid w:val="00566774"/>
    <w:rsid w:val="00571698"/>
    <w:rsid w:val="00593284"/>
    <w:rsid w:val="00647754"/>
    <w:rsid w:val="00655E09"/>
    <w:rsid w:val="00657513"/>
    <w:rsid w:val="006A6EE4"/>
    <w:rsid w:val="0071380A"/>
    <w:rsid w:val="007A0779"/>
    <w:rsid w:val="00847E26"/>
    <w:rsid w:val="00887E9F"/>
    <w:rsid w:val="0096268A"/>
    <w:rsid w:val="00977CAD"/>
    <w:rsid w:val="009A33E5"/>
    <w:rsid w:val="009C755B"/>
    <w:rsid w:val="009E782B"/>
    <w:rsid w:val="00A113A7"/>
    <w:rsid w:val="00A33B48"/>
    <w:rsid w:val="00A81EF8"/>
    <w:rsid w:val="00AE6DE3"/>
    <w:rsid w:val="00B26D85"/>
    <w:rsid w:val="00B5175C"/>
    <w:rsid w:val="00B84628"/>
    <w:rsid w:val="00B92CBD"/>
    <w:rsid w:val="00C112D2"/>
    <w:rsid w:val="00C12029"/>
    <w:rsid w:val="00C62FEF"/>
    <w:rsid w:val="00C904C4"/>
    <w:rsid w:val="00CD1C78"/>
    <w:rsid w:val="00D90B85"/>
    <w:rsid w:val="00E02E42"/>
    <w:rsid w:val="00E03901"/>
    <w:rsid w:val="00E37C81"/>
    <w:rsid w:val="00E42BFA"/>
    <w:rsid w:val="00E5215C"/>
    <w:rsid w:val="00EC537B"/>
    <w:rsid w:val="00EE350C"/>
    <w:rsid w:val="00EF6219"/>
    <w:rsid w:val="00F271B5"/>
    <w:rsid w:val="00F8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sz w:val="16"/>
      <w:szCs w:val="20"/>
    </w:rPr>
  </w:style>
  <w:style w:type="character" w:styleId="a5">
    <w:name w:val="page number"/>
    <w:basedOn w:val="a0"/>
  </w:style>
  <w:style w:type="paragraph" w:styleId="Web">
    <w:name w:val="Normal (Web)"/>
    <w:basedOn w:val="a"/>
    <w:uiPriority w:val="99"/>
    <w:unhideWhenUsed/>
    <w:rsid w:val="00E02E42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a6">
    <w:name w:val="表内標準"/>
    <w:basedOn w:val="a"/>
    <w:rsid w:val="00B5175C"/>
    <w:pPr>
      <w:adjustRightInd w:val="0"/>
      <w:spacing w:line="240" w:lineRule="atLeast"/>
      <w:jc w:val="left"/>
      <w:textAlignment w:val="baseline"/>
    </w:pPr>
    <w:rPr>
      <w:rFonts w:eastAsia="HG丸ｺﾞｼｯｸM-PRO"/>
      <w:kern w:val="0"/>
      <w:sz w:val="18"/>
      <w:szCs w:val="20"/>
    </w:rPr>
  </w:style>
  <w:style w:type="paragraph" w:styleId="a7">
    <w:name w:val="Balloon Text"/>
    <w:basedOn w:val="a"/>
    <w:link w:val="a8"/>
    <w:semiHidden/>
    <w:unhideWhenUsed/>
    <w:rsid w:val="00353A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353A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sz w:val="16"/>
      <w:szCs w:val="20"/>
    </w:rPr>
  </w:style>
  <w:style w:type="character" w:styleId="a5">
    <w:name w:val="page number"/>
    <w:basedOn w:val="a0"/>
  </w:style>
  <w:style w:type="paragraph" w:styleId="Web">
    <w:name w:val="Normal (Web)"/>
    <w:basedOn w:val="a"/>
    <w:uiPriority w:val="99"/>
    <w:unhideWhenUsed/>
    <w:rsid w:val="00E02E42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a6">
    <w:name w:val="表内標準"/>
    <w:basedOn w:val="a"/>
    <w:rsid w:val="00B5175C"/>
    <w:pPr>
      <w:adjustRightInd w:val="0"/>
      <w:spacing w:line="240" w:lineRule="atLeast"/>
      <w:jc w:val="left"/>
      <w:textAlignment w:val="baseline"/>
    </w:pPr>
    <w:rPr>
      <w:rFonts w:eastAsia="HG丸ｺﾞｼｯｸM-PRO"/>
      <w:kern w:val="0"/>
      <w:sz w:val="18"/>
      <w:szCs w:val="20"/>
    </w:rPr>
  </w:style>
  <w:style w:type="paragraph" w:styleId="a7">
    <w:name w:val="Balloon Text"/>
    <w:basedOn w:val="a"/>
    <w:link w:val="a8"/>
    <w:semiHidden/>
    <w:unhideWhenUsed/>
    <w:rsid w:val="00353A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353A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データ型定義書</vt:lpstr>
      <vt:lpstr>データ型定義書</vt:lpstr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データ型定義書</dc:title>
  <dc:creator>富士通ラーニングメディア</dc:creator>
  <cp:lastModifiedBy>正規ユーザー</cp:lastModifiedBy>
  <cp:revision>18</cp:revision>
  <cp:lastPrinted>2017-06-09T01:57:00Z</cp:lastPrinted>
  <dcterms:created xsi:type="dcterms:W3CDTF">2013-12-19T05:08:00Z</dcterms:created>
  <dcterms:modified xsi:type="dcterms:W3CDTF">2017-06-09T01:59:00Z</dcterms:modified>
</cp:coreProperties>
</file>